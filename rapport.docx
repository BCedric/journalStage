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B51" w:rsidRDefault="005052AC" w:rsidP="00800840">
      <w:pPr>
        <w:pStyle w:val="Titre2"/>
      </w:pPr>
      <w:r>
        <w:t>Introduction</w:t>
      </w:r>
    </w:p>
    <w:p w:rsidR="00321DC5" w:rsidRDefault="00321DC5" w:rsidP="00321DC5">
      <w:pPr>
        <w:rPr>
          <w:rStyle w:val="5yl5"/>
        </w:rPr>
      </w:pPr>
      <w:r>
        <w:rPr>
          <w:rStyle w:val="5yl5"/>
        </w:rPr>
        <w:t>Dans le cadre du master Web Informatique et Connaissances, j’ai effectué un stage de cinq mois et demi au sein de l’entreprise Vates. Ce stage s’est déroulé du 30 janvier au 30 juin 2017.</w:t>
      </w:r>
    </w:p>
    <w:p w:rsidR="00826AFF" w:rsidRDefault="00321DC5" w:rsidP="00321DC5">
      <w:pPr>
        <w:rPr>
          <w:rStyle w:val="5yl5"/>
        </w:rPr>
      </w:pPr>
      <w:r>
        <w:rPr>
          <w:rStyle w:val="5yl5"/>
        </w:rPr>
        <w:t xml:space="preserve">Le but de ce stage est découvrir le monde professionnel, tout en approfondissant des connaissances acquises qui ont pu être vu en cours, comme lors de projets personnels. Lors de ma recherche de stage, je souhaitais trouver un sujet </w:t>
      </w:r>
      <w:r w:rsidR="00DA7D81">
        <w:rPr>
          <w:rStyle w:val="5yl5"/>
        </w:rPr>
        <w:t>usant d'</w:t>
      </w:r>
      <w:r w:rsidR="00E9474C">
        <w:rPr>
          <w:rStyle w:val="5yl5"/>
        </w:rPr>
        <w:t xml:space="preserve"> une technologie utilisant le langage </w:t>
      </w:r>
      <w:r w:rsidR="00DA7D81">
        <w:rPr>
          <w:rStyle w:val="5yl5"/>
        </w:rPr>
        <w:t>J</w:t>
      </w:r>
      <w:r w:rsidR="00E9474C">
        <w:rPr>
          <w:rStyle w:val="5yl5"/>
        </w:rPr>
        <w:t>avascript</w:t>
      </w:r>
      <w:r>
        <w:rPr>
          <w:rStyle w:val="5yl5"/>
        </w:rPr>
        <w:t>.</w:t>
      </w:r>
      <w:r w:rsidR="00826AFF">
        <w:rPr>
          <w:rStyle w:val="5yl5"/>
        </w:rPr>
        <w:t xml:space="preserve"> </w:t>
      </w:r>
      <w:r w:rsidR="00DA7D81">
        <w:rPr>
          <w:rStyle w:val="5yl5"/>
        </w:rPr>
        <w:t>M</w:t>
      </w:r>
      <w:r w:rsidR="00826AFF">
        <w:rPr>
          <w:rStyle w:val="5yl5"/>
        </w:rPr>
        <w:t xml:space="preserve">ême </w:t>
      </w:r>
      <w:r w:rsidR="00DA7D81">
        <w:rPr>
          <w:rStyle w:val="5yl5"/>
        </w:rPr>
        <w:t>en ayant</w:t>
      </w:r>
      <w:r w:rsidR="00826AFF">
        <w:rPr>
          <w:rStyle w:val="5yl5"/>
        </w:rPr>
        <w:t xml:space="preserve"> été initié à ce langage de programmation durant la formation, je ne me sentais pas à l'aise avec celui-ci</w:t>
      </w:r>
      <w:r w:rsidR="00DA7D81">
        <w:rPr>
          <w:rStyle w:val="5yl5"/>
        </w:rPr>
        <w:t>. Cette technologie étant largement utilisée dans le monde professionnel, il me paraissait important d'</w:t>
      </w:r>
      <w:r w:rsidR="00826AFF">
        <w:rPr>
          <w:rStyle w:val="5yl5"/>
        </w:rPr>
        <w:t>étendre mes connaissance à son sujet.</w:t>
      </w:r>
    </w:p>
    <w:p w:rsidR="00DA7D81" w:rsidRDefault="00DA7D81" w:rsidP="00321DC5">
      <w:pPr>
        <w:rPr>
          <w:rStyle w:val="5yl5"/>
        </w:rPr>
      </w:pPr>
    </w:p>
    <w:p w:rsidR="00DA7D81" w:rsidRDefault="00DA7D81" w:rsidP="00321DC5">
      <w:pPr>
        <w:rPr>
          <w:rStyle w:val="5yl5"/>
        </w:rPr>
      </w:pPr>
      <w:r>
        <w:rPr>
          <w:rStyle w:val="5yl5"/>
        </w:rPr>
        <w:t>_____________________/!\_________________________</w:t>
      </w:r>
    </w:p>
    <w:p w:rsidR="00321DC5" w:rsidRDefault="00321DC5" w:rsidP="00321DC5">
      <w:pPr>
        <w:rPr>
          <w:rStyle w:val="5yl5"/>
        </w:rPr>
      </w:pPr>
      <w:r>
        <w:rPr>
          <w:rStyle w:val="5yl5"/>
        </w:rPr>
        <w:t xml:space="preserve"> Le projet proposé par Studio Goliath répondait entièrement à mes attentes puisqu’il est de développer une application WEB à l’aide Symfony2.</w:t>
      </w:r>
    </w:p>
    <w:p w:rsidR="00321DC5" w:rsidRDefault="00321DC5" w:rsidP="00321DC5">
      <w:pPr>
        <w:rPr>
          <w:rStyle w:val="5yl5"/>
        </w:rPr>
      </w:pPr>
      <w:r>
        <w:rPr>
          <w:rStyle w:val="5yl5"/>
        </w:rPr>
        <w:t>Ce rapport commence par une présentation de l’entreprise, pour situer l’environnement dans lequel j’ai pu évoluer au cours cette période. Viens ensuite une présentation du projet, puis une présentation du travail que j’ai réalisé, et pour finir, une partie concernant l’avenir de ce projet.</w:t>
      </w:r>
    </w:p>
    <w:p w:rsidR="00DA7D81" w:rsidRDefault="00DA7D81" w:rsidP="00321DC5">
      <w:pPr>
        <w:rPr>
          <w:rStyle w:val="5yl5"/>
        </w:rPr>
      </w:pPr>
    </w:p>
    <w:p w:rsidR="00DA7D81" w:rsidRPr="002202D2" w:rsidRDefault="00DA7D81" w:rsidP="00321DC5">
      <w:pPr>
        <w:rPr>
          <w:rStyle w:val="5yl5"/>
          <w:rFonts w:cs="Times New Roman"/>
        </w:rPr>
      </w:pPr>
      <w:r>
        <w:rPr>
          <w:rStyle w:val="5yl5"/>
        </w:rPr>
        <w:t>___________________________________________________</w:t>
      </w:r>
    </w:p>
    <w:p w:rsidR="00321DC5" w:rsidRDefault="00321DC5">
      <w:pPr>
        <w:spacing w:before="0" w:after="0"/>
        <w:rPr>
          <w:rStyle w:val="5yl5"/>
        </w:rPr>
      </w:pPr>
      <w:r>
        <w:rPr>
          <w:rStyle w:val="5yl5"/>
        </w:rPr>
        <w:br w:type="page"/>
      </w:r>
    </w:p>
    <w:p w:rsidR="00927304" w:rsidRDefault="00EC1231" w:rsidP="00927304">
      <w:pPr>
        <w:pStyle w:val="Standard"/>
        <w:rPr>
          <w:rStyle w:val="Titre2Car"/>
        </w:rPr>
      </w:pPr>
      <w:r>
        <w:rPr>
          <w:rStyle w:val="Titre2Car"/>
        </w:rPr>
        <w:lastRenderedPageBreak/>
        <w:t>L'entreprise</w:t>
      </w:r>
    </w:p>
    <w:p w:rsidR="00927304" w:rsidRDefault="00927304" w:rsidP="00927304">
      <w:r>
        <w:t>Vates, qui du latin signifie "devin" ou "oracle", est également une entreprise de développement open source. Situé à Grenoble, au 3 rue Pierre Termier, Vates a été créé en 2006 par Olivier Lambert, Julien Fontanet et Nithida Keophilavong.</w:t>
      </w:r>
    </w:p>
    <w:p w:rsidR="00F228DD" w:rsidRDefault="00F228DD" w:rsidP="00927304">
      <w:r>
        <w:t xml:space="preserve">De 2006 à </w:t>
      </w:r>
      <w:r w:rsidRPr="00F228DD">
        <w:rPr>
          <w:color w:val="FF0000"/>
        </w:rPr>
        <w:t>2012 Vates développait des solutions open source....</w:t>
      </w:r>
      <w:r>
        <w:br/>
        <w:t>Depuis 2012, Vates se consacre uniquement au développement, à la maintenance et au support du logiciel Xen Orchestra également open source.</w:t>
      </w:r>
    </w:p>
    <w:p w:rsidR="00F228DD" w:rsidRDefault="00F228DD" w:rsidP="00927304">
      <w:r>
        <w:t xml:space="preserve">L'entreprise est composé de cinq salariés : un directeur technique, </w:t>
      </w:r>
      <w:r w:rsidRPr="00F228DD">
        <w:rPr>
          <w:color w:val="FF0000"/>
        </w:rPr>
        <w:t>nit</w:t>
      </w:r>
      <w:r>
        <w:t xml:space="preserve">, deux développeurs, </w:t>
      </w:r>
    </w:p>
    <w:p w:rsidR="00064FB0" w:rsidRDefault="00064FB0" w:rsidP="00064FB0">
      <w:pPr>
        <w:pStyle w:val="Titre2"/>
      </w:pPr>
      <w:r>
        <w:t>Gestion de projet</w:t>
      </w:r>
    </w:p>
    <w:p w:rsidR="00F2544C" w:rsidRDefault="00F2544C" w:rsidP="00064FB0">
      <w:pPr>
        <w:pStyle w:val="Standard"/>
      </w:pPr>
      <w:r>
        <w:t>Xen Orchestra est développé grâce à essentiellement deux outils de gestions :</w:t>
      </w:r>
    </w:p>
    <w:p w:rsidR="00F2544C" w:rsidRDefault="00F2544C" w:rsidP="00F2544C">
      <w:pPr>
        <w:pStyle w:val="Standard"/>
      </w:pPr>
      <w:r>
        <w:tab/>
        <w:t xml:space="preserve">- Mattermost qui est un chat sur lequel l'ensemble de l'équipe peut échanger. En effet, une partie de l'équipe effectuant son activité en télétravail, un outil de communication est donc nécessaire </w:t>
      </w:r>
    </w:p>
    <w:p w:rsidR="00F2544C" w:rsidRDefault="00F2544C" w:rsidP="00064FB0">
      <w:pPr>
        <w:pStyle w:val="Standard"/>
      </w:pPr>
    </w:p>
    <w:p w:rsidR="00064FB0" w:rsidRDefault="00064FB0" w:rsidP="00064FB0">
      <w:pPr>
        <w:pStyle w:val="Standard"/>
      </w:pPr>
      <w:r>
        <w:tab/>
        <w:t>-</w:t>
      </w:r>
      <w:r w:rsidR="008B3D37">
        <w:t xml:space="preserve">Git et </w:t>
      </w:r>
      <w:r w:rsidR="00F2544C">
        <w:t>Github</w:t>
      </w:r>
      <w:r w:rsidR="00BB7FF4">
        <w:t xml:space="preserve"> : </w:t>
      </w:r>
      <w:r w:rsidR="008B3D37">
        <w:t>Vates utilise l'outils de gestion et de versions git qui permet de garder une traçabilité du développement du logiciel ainsi que de travailler en équipe sur un projet. Github est un service web d'hébergement et de gestion du développement de projet utilisant git</w:t>
      </w:r>
      <w:r w:rsidR="00A775DE">
        <w:t xml:space="preserve"> sur lequel Xen Orchestra est disponible dans un dépôt public.</w:t>
      </w:r>
      <w:r w:rsidR="00A269B7">
        <w:t xml:space="preserve"> </w:t>
      </w:r>
      <w:r w:rsidR="000B5C4A">
        <w:t>Dans Github, chaque dépôt possède une section dans laquelle tout le monde peut ouvrir des rapports des bugs.</w:t>
      </w:r>
      <w:r w:rsidR="00717BF0">
        <w:t xml:space="preserve"> Ces bugs sont alors assignés à un développeur par un directeur technique</w:t>
      </w:r>
    </w:p>
    <w:p w:rsidR="000B5C4A" w:rsidRDefault="000B5C4A" w:rsidP="00064FB0">
      <w:pPr>
        <w:pStyle w:val="Standard"/>
      </w:pPr>
      <w:r>
        <w:t xml:space="preserve">De plus, git permet de travailler en équipe sur un projet. Ainsi, pour développer une fonctionnalité, il </w:t>
      </w:r>
      <w:r w:rsidR="00717BF0">
        <w:t xml:space="preserve">est </w:t>
      </w:r>
      <w:r>
        <w:t xml:space="preserve">possible de créer une branche sur laquelle il va être possible de coder de manière indépendante au projet. Lorsque le développeur estime qu'il a finit sa tache, il va pouvoir faire une demande </w:t>
      </w:r>
      <w:r w:rsidR="00717BF0">
        <w:t xml:space="preserve">de </w:t>
      </w:r>
      <w:r>
        <w:t>fusion de sa branche de travail</w:t>
      </w:r>
      <w:r w:rsidR="00717BF0">
        <w:t xml:space="preserve"> avec la branche principale. Un directeur technique va ensuite relire le travail qui a été fait et accepter la demande de fusion ou faire des commentaires sur le code produit par le développeur. Ce dernier pourra alors soumettre une nouvelle version </w:t>
      </w:r>
    </w:p>
    <w:p w:rsidR="00064FB0" w:rsidRDefault="00064FB0" w:rsidP="00927304"/>
    <w:p w:rsidR="00321DC5" w:rsidRDefault="00321DC5" w:rsidP="00927304">
      <w:pPr>
        <w:rPr>
          <w:rFonts w:asciiTheme="majorHAnsi" w:eastAsiaTheme="majorEastAsia" w:hAnsiTheme="majorHAnsi" w:cs="Mangal"/>
          <w:color w:val="4F81BD" w:themeColor="accent1"/>
          <w:sz w:val="26"/>
          <w:szCs w:val="23"/>
        </w:rPr>
      </w:pPr>
      <w:r>
        <w:br w:type="page"/>
      </w:r>
    </w:p>
    <w:p w:rsidR="00800840" w:rsidRDefault="00800840" w:rsidP="00800840">
      <w:pPr>
        <w:pStyle w:val="Titre2"/>
      </w:pPr>
      <w:r>
        <w:lastRenderedPageBreak/>
        <w:t>Cahier des charges</w:t>
      </w:r>
    </w:p>
    <w:p w:rsidR="00321DC5" w:rsidRDefault="00321DC5">
      <w:pPr>
        <w:spacing w:before="0" w:after="0"/>
        <w:rPr>
          <w:rFonts w:asciiTheme="majorHAnsi" w:eastAsiaTheme="majorEastAsia" w:hAnsiTheme="majorHAnsi" w:cs="Mangal"/>
          <w:b/>
          <w:bCs/>
          <w:color w:val="4F81BD" w:themeColor="accent1"/>
          <w:sz w:val="26"/>
          <w:szCs w:val="23"/>
        </w:rPr>
      </w:pPr>
      <w:r>
        <w:br w:type="page"/>
      </w:r>
    </w:p>
    <w:p w:rsidR="003E4B51" w:rsidRDefault="005052AC">
      <w:pPr>
        <w:pStyle w:val="Standard"/>
      </w:pPr>
      <w:r w:rsidRPr="00800840">
        <w:rPr>
          <w:rStyle w:val="Titre2Car"/>
        </w:rPr>
        <w:lastRenderedPageBreak/>
        <w:t>Technologies utilisées</w:t>
      </w:r>
      <w:r>
        <w:t> </w:t>
      </w:r>
    </w:p>
    <w:p w:rsidR="00321DC5" w:rsidRDefault="00321DC5">
      <w:pPr>
        <w:spacing w:before="0" w:after="0"/>
        <w:rPr>
          <w:rStyle w:val="Titre2Car"/>
        </w:rPr>
      </w:pPr>
      <w:r>
        <w:rPr>
          <w:rStyle w:val="Titre2Car"/>
        </w:rPr>
        <w:br w:type="page"/>
      </w:r>
    </w:p>
    <w:p w:rsidR="003E4B51" w:rsidRDefault="005052AC">
      <w:pPr>
        <w:pStyle w:val="Standard"/>
      </w:pPr>
      <w:r w:rsidRPr="00800840">
        <w:rPr>
          <w:rStyle w:val="Titre2Car"/>
        </w:rPr>
        <w:lastRenderedPageBreak/>
        <w:t>Conception</w:t>
      </w:r>
      <w:r>
        <w:t> </w:t>
      </w:r>
    </w:p>
    <w:p w:rsidR="00321DC5" w:rsidRDefault="00321DC5">
      <w:pPr>
        <w:spacing w:before="0" w:after="0"/>
        <w:rPr>
          <w:rStyle w:val="Titre2Car"/>
        </w:rPr>
      </w:pPr>
      <w:r>
        <w:rPr>
          <w:rStyle w:val="Titre2Car"/>
        </w:rPr>
        <w:br w:type="page"/>
      </w:r>
    </w:p>
    <w:p w:rsidR="003E4B51" w:rsidRDefault="005052AC">
      <w:pPr>
        <w:pStyle w:val="Standard"/>
      </w:pPr>
      <w:r w:rsidRPr="00800840">
        <w:rPr>
          <w:rStyle w:val="Titre2Car"/>
        </w:rPr>
        <w:lastRenderedPageBreak/>
        <w:t>Réalisation et tests</w:t>
      </w:r>
    </w:p>
    <w:p w:rsidR="003E4B51" w:rsidRDefault="005052AC">
      <w:pPr>
        <w:pStyle w:val="Standard"/>
      </w:pPr>
      <w:r>
        <w:tab/>
        <w:t>- mise en place redux</w:t>
      </w:r>
    </w:p>
    <w:p w:rsidR="003E4B51" w:rsidRDefault="005052AC">
      <w:pPr>
        <w:pStyle w:val="Standard"/>
      </w:pPr>
      <w:r>
        <w:tab/>
        <w:t>- module withState</w:t>
      </w:r>
    </w:p>
    <w:sectPr w:rsidR="003E4B51" w:rsidSect="003E4B51">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2AC" w:rsidRDefault="005052AC" w:rsidP="003E4B51">
      <w:pPr>
        <w:spacing w:before="0" w:after="0"/>
      </w:pPr>
      <w:r>
        <w:separator/>
      </w:r>
    </w:p>
  </w:endnote>
  <w:endnote w:type="continuationSeparator" w:id="0">
    <w:p w:rsidR="005052AC" w:rsidRDefault="005052AC" w:rsidP="003E4B51">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ource Han Sans CN Regular">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2AC" w:rsidRDefault="005052AC" w:rsidP="003E4B51">
      <w:pPr>
        <w:spacing w:before="0" w:after="0"/>
      </w:pPr>
      <w:r w:rsidRPr="003E4B51">
        <w:rPr>
          <w:color w:val="000000"/>
        </w:rPr>
        <w:separator/>
      </w:r>
    </w:p>
  </w:footnote>
  <w:footnote w:type="continuationSeparator" w:id="0">
    <w:p w:rsidR="005052AC" w:rsidRDefault="005052AC" w:rsidP="003E4B51">
      <w:pPr>
        <w:spacing w:before="0"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autoHyphenation/>
  <w:hyphenationZone w:val="425"/>
  <w:characterSpacingControl w:val="doNotCompress"/>
  <w:footnotePr>
    <w:footnote w:id="-1"/>
    <w:footnote w:id="0"/>
  </w:footnotePr>
  <w:endnotePr>
    <w:endnote w:id="-1"/>
    <w:endnote w:id="0"/>
  </w:endnotePr>
  <w:compat/>
  <w:rsids>
    <w:rsidRoot w:val="003E4B51"/>
    <w:rsid w:val="00064FB0"/>
    <w:rsid w:val="000B5C4A"/>
    <w:rsid w:val="002202D2"/>
    <w:rsid w:val="00321DC5"/>
    <w:rsid w:val="003E4B51"/>
    <w:rsid w:val="005052AC"/>
    <w:rsid w:val="00717BF0"/>
    <w:rsid w:val="00800840"/>
    <w:rsid w:val="00826AFF"/>
    <w:rsid w:val="008B3D37"/>
    <w:rsid w:val="00927304"/>
    <w:rsid w:val="00A269B7"/>
    <w:rsid w:val="00A775DE"/>
    <w:rsid w:val="00BB7FF4"/>
    <w:rsid w:val="00DA7D81"/>
    <w:rsid w:val="00E9474C"/>
    <w:rsid w:val="00EC1231"/>
    <w:rsid w:val="00F228DD"/>
    <w:rsid w:val="00F254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ource Han Sans CN Regular" w:hAnsi="Liberation Serif" w:cs="Lohit Devanagari"/>
        <w:kern w:val="3"/>
        <w:sz w:val="24"/>
        <w:szCs w:val="24"/>
        <w:lang w:val="fr-F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2D2"/>
    <w:pPr>
      <w:spacing w:before="120" w:after="120"/>
    </w:pPr>
    <w:rPr>
      <w:rFonts w:ascii="Times New Roman" w:hAnsi="Times New Roman"/>
    </w:rPr>
  </w:style>
  <w:style w:type="paragraph" w:styleId="Titre2">
    <w:name w:val="heading 2"/>
    <w:basedOn w:val="Normal"/>
    <w:next w:val="Normal"/>
    <w:link w:val="Titre2Car"/>
    <w:uiPriority w:val="9"/>
    <w:unhideWhenUsed/>
    <w:qFormat/>
    <w:rsid w:val="00800840"/>
    <w:pPr>
      <w:keepNext/>
      <w:keepLines/>
      <w:spacing w:before="200"/>
      <w:outlineLvl w:val="1"/>
    </w:pPr>
    <w:rPr>
      <w:rFonts w:asciiTheme="majorHAnsi" w:eastAsiaTheme="majorEastAsia" w:hAnsiTheme="majorHAnsi" w:cs="Mangal"/>
      <w:b/>
      <w:bCs/>
      <w:color w:val="4F81BD" w:themeColor="accent1"/>
      <w:sz w:val="26"/>
      <w:szCs w:val="23"/>
    </w:rPr>
  </w:style>
  <w:style w:type="paragraph" w:styleId="Titre4">
    <w:name w:val="heading 4"/>
    <w:basedOn w:val="Normal"/>
    <w:next w:val="Normal"/>
    <w:link w:val="Titre4Car"/>
    <w:uiPriority w:val="9"/>
    <w:unhideWhenUsed/>
    <w:qFormat/>
    <w:rsid w:val="00927304"/>
    <w:pPr>
      <w:keepNext/>
      <w:keepLines/>
      <w:spacing w:before="200" w:after="0"/>
      <w:outlineLvl w:val="3"/>
    </w:pPr>
    <w:rPr>
      <w:rFonts w:asciiTheme="majorHAnsi" w:eastAsiaTheme="majorEastAsia" w:hAnsiTheme="majorHAnsi" w:cs="Mangal"/>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3E4B51"/>
  </w:style>
  <w:style w:type="paragraph" w:customStyle="1" w:styleId="Heading">
    <w:name w:val="Heading"/>
    <w:basedOn w:val="Standard"/>
    <w:next w:val="Textbody"/>
    <w:rsid w:val="003E4B51"/>
    <w:pPr>
      <w:keepNext/>
      <w:spacing w:before="240" w:after="120"/>
    </w:pPr>
    <w:rPr>
      <w:rFonts w:ascii="Liberation Sans" w:hAnsi="Liberation Sans"/>
      <w:sz w:val="28"/>
      <w:szCs w:val="28"/>
    </w:rPr>
  </w:style>
  <w:style w:type="paragraph" w:customStyle="1" w:styleId="Textbody">
    <w:name w:val="Text body"/>
    <w:basedOn w:val="Standard"/>
    <w:rsid w:val="003E4B51"/>
    <w:pPr>
      <w:spacing w:after="140" w:line="288" w:lineRule="auto"/>
    </w:pPr>
  </w:style>
  <w:style w:type="paragraph" w:styleId="Liste">
    <w:name w:val="List"/>
    <w:basedOn w:val="Textbody"/>
    <w:rsid w:val="003E4B51"/>
  </w:style>
  <w:style w:type="paragraph" w:customStyle="1" w:styleId="Caption">
    <w:name w:val="Caption"/>
    <w:basedOn w:val="Standard"/>
    <w:rsid w:val="003E4B51"/>
    <w:pPr>
      <w:suppressLineNumbers/>
      <w:spacing w:before="120" w:after="120"/>
    </w:pPr>
    <w:rPr>
      <w:i/>
      <w:iCs/>
    </w:rPr>
  </w:style>
  <w:style w:type="paragraph" w:customStyle="1" w:styleId="Index">
    <w:name w:val="Index"/>
    <w:basedOn w:val="Standard"/>
    <w:rsid w:val="003E4B51"/>
    <w:pPr>
      <w:suppressLineNumbers/>
    </w:pPr>
  </w:style>
  <w:style w:type="character" w:customStyle="1" w:styleId="Titre2Car">
    <w:name w:val="Titre 2 Car"/>
    <w:basedOn w:val="Policepardfaut"/>
    <w:link w:val="Titre2"/>
    <w:uiPriority w:val="9"/>
    <w:rsid w:val="00800840"/>
    <w:rPr>
      <w:rFonts w:asciiTheme="majorHAnsi" w:eastAsiaTheme="majorEastAsia" w:hAnsiTheme="majorHAnsi" w:cs="Mangal"/>
      <w:b/>
      <w:bCs/>
      <w:color w:val="4F81BD" w:themeColor="accent1"/>
      <w:sz w:val="26"/>
      <w:szCs w:val="23"/>
    </w:rPr>
  </w:style>
  <w:style w:type="character" w:customStyle="1" w:styleId="5yl5">
    <w:name w:val="_5yl5"/>
    <w:basedOn w:val="Policepardfaut"/>
    <w:rsid w:val="00321DC5"/>
  </w:style>
  <w:style w:type="character" w:customStyle="1" w:styleId="Titre4Car">
    <w:name w:val="Titre 4 Car"/>
    <w:basedOn w:val="Policepardfaut"/>
    <w:link w:val="Titre4"/>
    <w:uiPriority w:val="9"/>
    <w:rsid w:val="00927304"/>
    <w:rPr>
      <w:rFonts w:asciiTheme="majorHAnsi" w:eastAsiaTheme="majorEastAsia" w:hAnsiTheme="majorHAnsi" w:cs="Mangal"/>
      <w:b/>
      <w:bCs/>
      <w:i/>
      <w:iCs/>
      <w:color w:val="4F81BD" w:themeColor="accent1"/>
      <w:szCs w:val="21"/>
    </w:rPr>
  </w:style>
</w:styles>
</file>

<file path=word/webSettings.xml><?xml version="1.0" encoding="utf-8"?>
<w:webSettings xmlns:r="http://schemas.openxmlformats.org/officeDocument/2006/relationships" xmlns:w="http://schemas.openxmlformats.org/wordprocessingml/2006/main">
  <w:divs>
    <w:div w:id="607392110">
      <w:bodyDiv w:val="1"/>
      <w:marLeft w:val="0"/>
      <w:marRight w:val="0"/>
      <w:marTop w:val="0"/>
      <w:marBottom w:val="0"/>
      <w:divBdr>
        <w:top w:val="none" w:sz="0" w:space="0" w:color="auto"/>
        <w:left w:val="none" w:sz="0" w:space="0" w:color="auto"/>
        <w:bottom w:val="none" w:sz="0" w:space="0" w:color="auto"/>
        <w:right w:val="none" w:sz="0" w:space="0" w:color="auto"/>
      </w:divBdr>
    </w:div>
    <w:div w:id="855120333">
      <w:bodyDiv w:val="1"/>
      <w:marLeft w:val="0"/>
      <w:marRight w:val="0"/>
      <w:marTop w:val="0"/>
      <w:marBottom w:val="0"/>
      <w:divBdr>
        <w:top w:val="none" w:sz="0" w:space="0" w:color="auto"/>
        <w:left w:val="none" w:sz="0" w:space="0" w:color="auto"/>
        <w:bottom w:val="none" w:sz="0" w:space="0" w:color="auto"/>
        <w:right w:val="none" w:sz="0" w:space="0" w:color="auto"/>
      </w:divBdr>
    </w:div>
    <w:div w:id="1111820392">
      <w:bodyDiv w:val="1"/>
      <w:marLeft w:val="0"/>
      <w:marRight w:val="0"/>
      <w:marTop w:val="0"/>
      <w:marBottom w:val="0"/>
      <w:divBdr>
        <w:top w:val="none" w:sz="0" w:space="0" w:color="auto"/>
        <w:left w:val="none" w:sz="0" w:space="0" w:color="auto"/>
        <w:bottom w:val="none" w:sz="0" w:space="0" w:color="auto"/>
        <w:right w:val="none" w:sz="0" w:space="0" w:color="auto"/>
      </w:divBdr>
    </w:div>
    <w:div w:id="2103336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519</Words>
  <Characters>2856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CCCCC</dc:creator>
  <cp:lastModifiedBy>CCCCC</cp:lastModifiedBy>
  <cp:revision>6</cp:revision>
  <dcterms:created xsi:type="dcterms:W3CDTF">2017-04-10T16:56:00Z</dcterms:created>
  <dcterms:modified xsi:type="dcterms:W3CDTF">2017-05-15T20:52:00Z</dcterms:modified>
</cp:coreProperties>
</file>